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A7A77" w14:textId="26CC387C" w:rsidR="00EB6F64" w:rsidRPr="00505BB8" w:rsidDel="00505BB8" w:rsidRDefault="000C353C" w:rsidP="00EB6F64">
      <w:pPr>
        <w:pStyle w:val="Title"/>
        <w:spacing w:line="360" w:lineRule="auto"/>
        <w:rPr>
          <w:del w:id="0" w:author="Rasha Ismail" w:date="2020-11-23T19:58:00Z"/>
          <w:rStyle w:val="LabTitleInstVersred"/>
          <w:color w:val="auto"/>
        </w:rPr>
      </w:pPr>
      <w:bookmarkStart w:id="1" w:name="_GoBack"/>
      <w:r w:rsidRPr="00505BB8">
        <w:t>Travaux Pratiques – Créer des comptes d'</w:t>
      </w:r>
      <w:proofErr w:type="spellStart"/>
      <w:r w:rsidRPr="00505BB8">
        <w:t>utilisateur</w:t>
      </w:r>
      <w:del w:id="2" w:author="Rasha Ismail" w:date="2020-11-23T19:58:00Z">
        <w:r w:rsidRPr="00505BB8" w:rsidDel="00505BB8">
          <w:rPr>
            <w:rStyle w:val="LabTitleInstVersred"/>
            <w:color w:val="auto"/>
          </w:rPr>
          <w:delText xml:space="preserve"> </w:delText>
        </w:r>
      </w:del>
    </w:p>
    <w:bookmarkEnd w:id="1"/>
    <w:p w14:paraId="04FD73B5" w14:textId="6C1A3772" w:rsidR="00D778DF" w:rsidRPr="00E70096" w:rsidRDefault="00DE2F3E" w:rsidP="00505BB8">
      <w:pPr>
        <w:pStyle w:val="Title"/>
        <w:spacing w:line="360" w:lineRule="auto"/>
      </w:pPr>
      <w:r>
        <w:t>Introduction</w:t>
      </w:r>
      <w:proofErr w:type="spellEnd"/>
    </w:p>
    <w:p w14:paraId="0A4CA76C" w14:textId="77777777" w:rsidR="00DE2F3E" w:rsidRDefault="00DE2F3E" w:rsidP="00EB6F64">
      <w:pPr>
        <w:pStyle w:val="BodyTextL25"/>
        <w:spacing w:line="360" w:lineRule="auto"/>
      </w:pPr>
      <w:r>
        <w:t>Au cours de ces travaux pratiques, vous allez créer et modifier des comptes d'utilisateur dans Windows.</w:t>
      </w:r>
    </w:p>
    <w:p w14:paraId="39BF8458" w14:textId="77777777" w:rsidR="00DE2F3E" w:rsidRDefault="00DE2F3E" w:rsidP="00EB6F64">
      <w:pPr>
        <w:pStyle w:val="BodyTextL25Bold"/>
        <w:spacing w:line="360" w:lineRule="auto"/>
      </w:pPr>
      <w:r>
        <w:t>Partie 1 : Créer un nouveau compte d'utilisateur local</w:t>
      </w:r>
    </w:p>
    <w:p w14:paraId="034500F5" w14:textId="77777777" w:rsidR="00DE2F3E" w:rsidRDefault="00DE2F3E" w:rsidP="00EB6F64">
      <w:pPr>
        <w:pStyle w:val="BodyTextL25Bold"/>
        <w:spacing w:line="360" w:lineRule="auto"/>
      </w:pPr>
      <w:r>
        <w:t>Partie 2 : Afficher les propriétés du compte d'utilisateur</w:t>
      </w:r>
    </w:p>
    <w:p w14:paraId="09427A71" w14:textId="77777777" w:rsidR="00DE2F3E" w:rsidRPr="00352494" w:rsidRDefault="00DE2F3E" w:rsidP="00EB6F64">
      <w:pPr>
        <w:pStyle w:val="BodyTextL25Bold"/>
        <w:spacing w:line="360" w:lineRule="auto"/>
      </w:pPr>
      <w:r>
        <w:t>Partie 3 : Modifier des comptes d'utilisateur local</w:t>
      </w:r>
    </w:p>
    <w:p w14:paraId="566006CF" w14:textId="77777777" w:rsidR="00D778DF" w:rsidRPr="00E70096" w:rsidRDefault="00D778DF" w:rsidP="00EB6F64">
      <w:pPr>
        <w:pStyle w:val="Heading1"/>
        <w:spacing w:line="360" w:lineRule="auto"/>
      </w:pPr>
      <w:r>
        <w:t>Ressources requises</w:t>
      </w:r>
    </w:p>
    <w:p w14:paraId="058991AD" w14:textId="77777777" w:rsidR="00DE2F3E" w:rsidRPr="00352494" w:rsidRDefault="00DE2F3E" w:rsidP="00EB6F64">
      <w:pPr>
        <w:pStyle w:val="Bulletlevel1"/>
        <w:spacing w:before="60" w:after="60" w:line="360" w:lineRule="auto"/>
      </w:pPr>
      <w:r>
        <w:t>Un PC Windows</w:t>
      </w:r>
    </w:p>
    <w:p w14:paraId="06E2E245" w14:textId="77777777" w:rsidR="00125806" w:rsidRDefault="00125806" w:rsidP="00EB6F64">
      <w:pPr>
        <w:pStyle w:val="Heading1"/>
        <w:spacing w:line="360" w:lineRule="auto"/>
      </w:pPr>
      <w:r>
        <w:t>Instructions</w:t>
      </w:r>
    </w:p>
    <w:p w14:paraId="2CC87323" w14:textId="77777777" w:rsidR="00117EAD" w:rsidRDefault="00117EAD" w:rsidP="00EB6F64">
      <w:pPr>
        <w:pStyle w:val="Heading2"/>
        <w:spacing w:line="360" w:lineRule="auto"/>
      </w:pPr>
      <w:r>
        <w:t>Créer un nouveau compte d'utilisateur local</w:t>
      </w:r>
    </w:p>
    <w:p w14:paraId="20F5C39C" w14:textId="77777777" w:rsidR="00117EAD" w:rsidRPr="00F07167" w:rsidRDefault="00117EAD" w:rsidP="00EB6F64">
      <w:pPr>
        <w:pStyle w:val="Heading3"/>
        <w:spacing w:line="360" w:lineRule="auto"/>
      </w:pPr>
      <w:r>
        <w:t>Ouvrez l'outil Compte d'utilisateur.</w:t>
      </w:r>
    </w:p>
    <w:p w14:paraId="0F5DEC80" w14:textId="087EF46D" w:rsidR="00117EAD" w:rsidRPr="00C53FCF" w:rsidRDefault="00117EAD" w:rsidP="00EB6F64">
      <w:pPr>
        <w:pStyle w:val="SubStepAlpha"/>
        <w:spacing w:line="360" w:lineRule="auto"/>
      </w:pPr>
      <w:r>
        <w:t xml:space="preserve">Connectez-vous sur l'ordinateur Windows avec un compte administrateur. Le compte </w:t>
      </w:r>
      <w:r>
        <w:rPr>
          <w:b/>
        </w:rPr>
        <w:t>CyberOpsUser</w:t>
      </w:r>
      <w:r>
        <w:t xml:space="preserve"> est utilisé dans cet exemple.</w:t>
      </w:r>
    </w:p>
    <w:p w14:paraId="2146A027" w14:textId="77777777" w:rsidR="00117EAD" w:rsidRPr="00352494" w:rsidRDefault="00117EAD" w:rsidP="00EB6F64">
      <w:pPr>
        <w:pStyle w:val="SubStepAlpha"/>
        <w:spacing w:line="360" w:lineRule="auto"/>
      </w:pPr>
      <w:r>
        <w:t xml:space="preserve">Cliquez sur </w:t>
      </w:r>
      <w:r>
        <w:rPr>
          <w:b/>
        </w:rPr>
        <w:t>Démarrer</w:t>
      </w:r>
      <w:r>
        <w:t xml:space="preserve"> &gt; </w:t>
      </w:r>
      <w:r w:rsidRPr="007917C9">
        <w:rPr>
          <w:b/>
        </w:rPr>
        <w:t>Panneau de configuration</w:t>
      </w:r>
      <w:r>
        <w:t xml:space="preserve">. Sélectionnez </w:t>
      </w:r>
      <w:r w:rsidRPr="007917C9">
        <w:rPr>
          <w:b/>
        </w:rPr>
        <w:t>Comptes d'utilisateurs</w:t>
      </w:r>
      <w:r>
        <w:t xml:space="preserve"> dans la vue Petites icônes. Pour modifier l'affichage, sélectionnez </w:t>
      </w:r>
      <w:r w:rsidRPr="007C7C5B">
        <w:rPr>
          <w:b/>
        </w:rPr>
        <w:t>Petites icônes</w:t>
      </w:r>
      <w:r>
        <w:t xml:space="preserve"> dans le menu déroulant Afficher par.</w:t>
      </w:r>
    </w:p>
    <w:p w14:paraId="566826FE" w14:textId="77777777" w:rsidR="00117EAD" w:rsidRPr="00352494" w:rsidRDefault="00117EAD" w:rsidP="00EB6F64">
      <w:pPr>
        <w:pStyle w:val="Heading3"/>
        <w:spacing w:line="360" w:lineRule="auto"/>
      </w:pPr>
      <w:r>
        <w:t>Créez un compte utilisateur.</w:t>
      </w:r>
    </w:p>
    <w:p w14:paraId="74ACB75C" w14:textId="0D2E8FBB" w:rsidR="00117EAD" w:rsidRDefault="00A86A55" w:rsidP="00EB6F64">
      <w:pPr>
        <w:pStyle w:val="SubStepAlpha"/>
        <w:keepNext/>
        <w:spacing w:line="360" w:lineRule="auto"/>
      </w:pPr>
      <w:r>
        <w:t xml:space="preserve">Dans la fenêtre </w:t>
      </w:r>
      <w:r w:rsidR="00117EAD" w:rsidRPr="00DA5EBA">
        <w:rPr>
          <w:b/>
        </w:rPr>
        <w:t>Comptes d'utilisateurs</w:t>
      </w:r>
      <w:r>
        <w:t xml:space="preserve"> , cliquez sur </w:t>
      </w:r>
      <w:r w:rsidR="00117EAD" w:rsidRPr="00CF37E7">
        <w:rPr>
          <w:b/>
        </w:rPr>
        <w:t>Gérer un autre compte</w:t>
      </w:r>
      <w:r>
        <w:t>.</w:t>
      </w:r>
    </w:p>
    <w:p w14:paraId="21034381" w14:textId="77777777" w:rsidR="00117EAD" w:rsidRPr="00352494" w:rsidRDefault="00117EAD" w:rsidP="00EB6F64">
      <w:pPr>
        <w:pStyle w:val="Visual"/>
        <w:spacing w:line="360" w:lineRule="auto"/>
      </w:pPr>
      <w:r>
        <w:rPr>
          <w:noProof/>
          <w:lang w:val="en-US"/>
        </w:rPr>
        <w:drawing>
          <wp:inline distT="0" distB="0" distL="0" distR="0" wp14:anchorId="0D4B398A" wp14:editId="19EB2659">
            <wp:extent cx="4572000" cy="1702253"/>
            <wp:effectExtent l="0" t="0" r="0" b="0"/>
            <wp:docPr id="5" name="Picture 5" descr="Screenshot of User Account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1BD" w14:textId="486984D2" w:rsidR="00117EAD" w:rsidRPr="00352494" w:rsidRDefault="00A86A55" w:rsidP="00EB6F64">
      <w:pPr>
        <w:pStyle w:val="SubStepAlpha"/>
        <w:spacing w:line="360" w:lineRule="auto"/>
      </w:pPr>
      <w:r>
        <w:lastRenderedPageBreak/>
        <w:t xml:space="preserve">Dans la fenêtre </w:t>
      </w:r>
      <w:r w:rsidR="00117EAD" w:rsidRPr="00CF37E7">
        <w:rPr>
          <w:b/>
        </w:rPr>
        <w:t>Gérer les comptes</w:t>
      </w:r>
      <w:r>
        <w:t xml:space="preserve">, cliquez sur </w:t>
      </w:r>
      <w:r w:rsidR="00117EAD">
        <w:rPr>
          <w:b/>
        </w:rPr>
        <w:t>Ajouter un nouvel utilisateur dans les paramètres du PC</w:t>
      </w:r>
      <w:r>
        <w:t>.</w:t>
      </w:r>
    </w:p>
    <w:p w14:paraId="6741DFAE" w14:textId="76E41D8B" w:rsidR="00117EAD" w:rsidRPr="00352494" w:rsidRDefault="00A86A55" w:rsidP="00EB6F64">
      <w:pPr>
        <w:pStyle w:val="SubStepAlpha"/>
        <w:keepNext/>
        <w:spacing w:line="360" w:lineRule="auto"/>
      </w:pPr>
      <w:r>
        <w:t>Dans la fenêtre</w:t>
      </w:r>
      <w:r w:rsidR="00117EAD" w:rsidRPr="00974699">
        <w:rPr>
          <w:b/>
          <w:bCs/>
        </w:rPr>
        <w:t xml:space="preserve"> Paramètres</w:t>
      </w:r>
      <w:r>
        <w:t xml:space="preserve"> , ﻿cliquez sur </w:t>
      </w:r>
      <w:r>
        <w:rPr>
          <w:b/>
        </w:rPr>
        <w:t>Ajouter un autre utilisateur sur ce PC</w:t>
      </w:r>
      <w:r>
        <w:t>.</w:t>
      </w:r>
    </w:p>
    <w:p w14:paraId="5A8A1188" w14:textId="01396789" w:rsidR="00117EAD" w:rsidRPr="00DA5EBA" w:rsidRDefault="00A86A55" w:rsidP="00EB6F64">
      <w:pPr>
        <w:pStyle w:val="SubStepAlpha"/>
        <w:spacing w:line="360" w:lineRule="auto"/>
      </w:pPr>
      <w:r>
        <w:t xml:space="preserve">Dans la fenêtre </w:t>
      </w:r>
      <w:r w:rsidR="00117EAD" w:rsidRPr="002F3938">
        <w:rPr>
          <w:b/>
        </w:rPr>
        <w:t>Comment cette personne se connectera-t-elle?</w:t>
      </w:r>
      <w:r>
        <w:t xml:space="preserve"> , cliquez sur </w:t>
      </w:r>
      <w:r w:rsidR="00117EAD">
        <w:rPr>
          <w:b/>
        </w:rPr>
        <w:t>Je ne dispose pas des informations de connexion de cette personne</w:t>
      </w:r>
      <w:r>
        <w:t>.</w:t>
      </w:r>
    </w:p>
    <w:p w14:paraId="1B770CB0" w14:textId="2EBAE862" w:rsidR="00117EAD" w:rsidRDefault="00A86A55" w:rsidP="00EB6F64">
      <w:pPr>
        <w:pStyle w:val="SubStepAlpha"/>
        <w:spacing w:line="360" w:lineRule="auto"/>
      </w:pPr>
      <w:r>
        <w:t xml:space="preserve">Lorsque la fenêtre </w:t>
      </w:r>
      <w:r w:rsidR="00117EAD">
        <w:rPr>
          <w:b/>
        </w:rPr>
        <w:t>Créer votre compte</w:t>
      </w:r>
      <w:r>
        <w:t xml:space="preserve"> s'ouvre, cliquez sur </w:t>
      </w:r>
      <w:r w:rsidR="00117EAD">
        <w:rPr>
          <w:b/>
        </w:rPr>
        <w:t>Ajouter un utilisateur sans compte Microsoft</w:t>
      </w:r>
      <w:r>
        <w:t>.</w:t>
      </w:r>
    </w:p>
    <w:p w14:paraId="58526AEB" w14:textId="2F9E6556" w:rsidR="00117EAD" w:rsidRDefault="00A86A55" w:rsidP="00EB6F64">
      <w:pPr>
        <w:pStyle w:val="SubStepAlpha"/>
        <w:spacing w:after="0" w:line="360" w:lineRule="auto"/>
      </w:pPr>
      <w:r>
        <w:t xml:space="preserve">Dans la fenêtre </w:t>
      </w:r>
      <w:r w:rsidR="00117EAD" w:rsidRPr="00AE6AA2">
        <w:rPr>
          <w:b/>
        </w:rPr>
        <w:t>Créer un compte pour ce PC</w:t>
      </w:r>
      <w:r>
        <w:t xml:space="preserve"> , renseignez les informations requises pour créer le nouveau compte d'utilisateur nommé </w:t>
      </w:r>
      <w:r w:rsidR="00117EAD" w:rsidRPr="00AE6AA2">
        <w:rPr>
          <w:b/>
        </w:rPr>
        <w:t>User1</w:t>
      </w:r>
      <w:r>
        <w:t xml:space="preserve">. Cliquez sur </w:t>
      </w:r>
      <w:r w:rsidR="00117EAD" w:rsidRPr="00AE6AA2">
        <w:rPr>
          <w:b/>
        </w:rPr>
        <w:t>Suivant</w:t>
      </w:r>
      <w:r>
        <w:t xml:space="preserve"> pour créer le nouveau compte d'utilisateur.</w:t>
      </w:r>
    </w:p>
    <w:p w14:paraId="71AA893D" w14:textId="635B769E" w:rsidR="008D4B62" w:rsidRDefault="008D4B62" w:rsidP="00EB6F64">
      <w:pPr>
        <w:pStyle w:val="Heading4"/>
        <w:spacing w:line="360" w:lineRule="auto"/>
      </w:pPr>
      <w:r>
        <w:t>Question :</w:t>
      </w:r>
    </w:p>
    <w:p w14:paraId="46E2745F" w14:textId="78974CB4" w:rsidR="008D4B62" w:rsidRPr="00974699" w:rsidRDefault="008D4B62" w:rsidP="00EB6F64">
      <w:pPr>
        <w:pStyle w:val="BodyTextL50"/>
        <w:spacing w:before="0" w:line="360" w:lineRule="auto"/>
      </w:pPr>
      <w:r>
        <w:t>Quel type de compte d'utilisateur venez-vous de créer ?</w:t>
      </w:r>
    </w:p>
    <w:p w14:paraId="3CC30FE5" w14:textId="23C5AD52" w:rsidR="00117EAD" w:rsidRDefault="00A86A55" w:rsidP="00EB6F64">
      <w:pPr>
        <w:pStyle w:val="SubStepAlpha"/>
        <w:spacing w:line="360" w:lineRule="auto"/>
      </w:pPr>
      <w:r>
        <w:t>Essayez de vous connecter au compte d'utilisateur que vous venez de créer. Cette requête devrait aboutir.</w:t>
      </w:r>
    </w:p>
    <w:p w14:paraId="5845DC7D" w14:textId="7196EA0B" w:rsidR="008D4B62" w:rsidRDefault="00117EAD" w:rsidP="00EB6F64">
      <w:pPr>
        <w:pStyle w:val="SubStepAlpha"/>
        <w:spacing w:after="0" w:line="360" w:lineRule="auto"/>
      </w:pPr>
      <w:r>
        <w:t xml:space="preserve">Accédez au dossier </w:t>
      </w:r>
      <w:r>
        <w:rPr>
          <w:b/>
        </w:rPr>
        <w:t>C:\Utilisateurs</w:t>
      </w:r>
      <w:r>
        <w:t xml:space="preserve">. Cliquez avec le bouton droit sur le dossier </w:t>
      </w:r>
      <w:r>
        <w:rPr>
          <w:b/>
        </w:rPr>
        <w:t>User1</w:t>
      </w:r>
      <w:r>
        <w:t xml:space="preserve">, sélectionnez </w:t>
      </w:r>
      <w:r>
        <w:rPr>
          <w:b/>
        </w:rPr>
        <w:t>Propriétés</w:t>
      </w:r>
      <w:r>
        <w:t xml:space="preserve">, puis l'onglet </w:t>
      </w:r>
      <w:r>
        <w:rPr>
          <w:b/>
        </w:rPr>
        <w:t>Sécurité</w:t>
      </w:r>
      <w:r>
        <w:t>.</w:t>
      </w:r>
    </w:p>
    <w:p w14:paraId="444589D7" w14:textId="6A8D8D88" w:rsidR="008D4B62" w:rsidRDefault="008D4B62" w:rsidP="00EB6F64">
      <w:pPr>
        <w:pStyle w:val="Heading4"/>
        <w:spacing w:line="360" w:lineRule="auto"/>
      </w:pPr>
      <w:r>
        <w:t>Question :</w:t>
      </w:r>
    </w:p>
    <w:p w14:paraId="537B8328" w14:textId="44636CD3" w:rsidR="008D4B62" w:rsidRPr="00974699" w:rsidRDefault="008D4B62" w:rsidP="00EB6F64">
      <w:pPr>
        <w:pStyle w:val="BodyTextL50"/>
        <w:spacing w:before="0" w:line="360" w:lineRule="auto"/>
      </w:pPr>
      <w:r>
        <w:t>Quels groupes ou utilisateurs ont un contrôle total sur ce dossier ?</w:t>
      </w:r>
    </w:p>
    <w:p w14:paraId="7B832485" w14:textId="77777777" w:rsidR="008D4B62" w:rsidRDefault="00117EAD" w:rsidP="00EB6F64">
      <w:pPr>
        <w:pStyle w:val="SubStepAlpha"/>
        <w:spacing w:after="0" w:line="360" w:lineRule="auto"/>
      </w:pPr>
      <w:r>
        <w:t xml:space="preserve">Ouvrez le dossier qui appartient à CyberOpsUser. Cliquez avec le bouton droit sur le dossier et sélectionnez l'onglet </w:t>
      </w:r>
      <w:r>
        <w:rPr>
          <w:b/>
        </w:rPr>
        <w:t>Propriétés</w:t>
      </w:r>
      <w:r>
        <w:t>.</w:t>
      </w:r>
    </w:p>
    <w:p w14:paraId="3CBB075C" w14:textId="6E162DE3" w:rsidR="008D4B62" w:rsidRDefault="008D4B62" w:rsidP="00EB6F64">
      <w:pPr>
        <w:pStyle w:val="Heading4"/>
        <w:spacing w:line="360" w:lineRule="auto"/>
      </w:pPr>
      <w:r>
        <w:t>Question :</w:t>
      </w:r>
    </w:p>
    <w:p w14:paraId="63EB49A9" w14:textId="43ECE654" w:rsidR="008D4B62" w:rsidRPr="00974699" w:rsidRDefault="008D4B62" w:rsidP="00EB6F64">
      <w:pPr>
        <w:pStyle w:val="BodyTextL50"/>
        <w:spacing w:before="0" w:line="360" w:lineRule="auto"/>
      </w:pPr>
      <w:r>
        <w:t>Avez-vous pu accéder au dossier ? Expliquez votre réponse.</w:t>
      </w:r>
    </w:p>
    <w:p w14:paraId="137F1571" w14:textId="77777777" w:rsidR="00117EAD" w:rsidRDefault="00117EAD" w:rsidP="00EB6F64">
      <w:pPr>
        <w:pStyle w:val="SubStepAlpha"/>
        <w:spacing w:line="360" w:lineRule="auto"/>
      </w:pPr>
      <w:r>
        <w:t>Déconnectez-vous du compte User1. Ouvrez une nouvelle session en tant que CyberOpsUser.</w:t>
      </w:r>
    </w:p>
    <w:p w14:paraId="6101171E" w14:textId="3CFCEE8A" w:rsidR="008D4B62" w:rsidRDefault="00117EAD" w:rsidP="00EB6F64">
      <w:pPr>
        <w:pStyle w:val="SubStepAlpha"/>
        <w:spacing w:after="0" w:line="360" w:lineRule="auto"/>
      </w:pPr>
      <w:r>
        <w:t xml:space="preserve">Accédez au dossier </w:t>
      </w:r>
      <w:r w:rsidRPr="006C372B">
        <w:rPr>
          <w:b/>
        </w:rPr>
        <w:t>C:\Utilisateurs</w:t>
      </w:r>
      <w:r>
        <w:t xml:space="preserve">. Cliquez avec le bouton droit sur le dossier et sélectionnez </w:t>
      </w:r>
      <w:r w:rsidRPr="006C372B">
        <w:rPr>
          <w:b/>
        </w:rPr>
        <w:t>Propriétés</w:t>
      </w:r>
      <w:r>
        <w:t xml:space="preserve">. Cliquez sur l'onglet </w:t>
      </w:r>
      <w:r w:rsidRPr="006C372B">
        <w:rPr>
          <w:b/>
        </w:rPr>
        <w:t>Sécurité</w:t>
      </w:r>
      <w:r>
        <w:t>.</w:t>
      </w:r>
    </w:p>
    <w:p w14:paraId="334158D9" w14:textId="6CFA56BE" w:rsidR="008D4B62" w:rsidRDefault="008D4B62" w:rsidP="00EB6F64">
      <w:pPr>
        <w:pStyle w:val="Heading4"/>
        <w:spacing w:line="360" w:lineRule="auto"/>
      </w:pPr>
      <w:r>
        <w:t>Question :</w:t>
      </w:r>
    </w:p>
    <w:p w14:paraId="5ADEB607" w14:textId="34B6721C" w:rsidR="008D4B62" w:rsidRPr="00974699" w:rsidRDefault="008D4B62" w:rsidP="00EB6F64">
      <w:pPr>
        <w:pStyle w:val="BodyTextL50"/>
        <w:spacing w:before="0" w:line="360" w:lineRule="auto"/>
      </w:pPr>
      <w:r>
        <w:t>Quels groupes ou utilisateurs ont un contrôle total sur ce dossier ?</w:t>
      </w:r>
    </w:p>
    <w:p w14:paraId="5897AB4D" w14:textId="77777777" w:rsidR="00117EAD" w:rsidRDefault="00117EAD" w:rsidP="00EB6F64">
      <w:pPr>
        <w:pStyle w:val="Heading2"/>
        <w:spacing w:line="360" w:lineRule="auto"/>
      </w:pPr>
      <w:r>
        <w:t>Afficher les propriétés du compte d'utilisateur</w:t>
      </w:r>
    </w:p>
    <w:p w14:paraId="4D9387D5" w14:textId="77777777" w:rsidR="00117EAD" w:rsidRDefault="00117EAD" w:rsidP="00EB6F64">
      <w:pPr>
        <w:pStyle w:val="SubStepAlpha"/>
        <w:spacing w:line="360" w:lineRule="auto"/>
      </w:pPr>
      <w:r>
        <w:t xml:space="preserve">Cliquez sur </w:t>
      </w:r>
      <w:r w:rsidRPr="004E1BC7">
        <w:rPr>
          <w:b/>
        </w:rPr>
        <w:t>Démarrer</w:t>
      </w:r>
      <w:r>
        <w:t xml:space="preserve"> &gt; recherchez </w:t>
      </w:r>
      <w:r w:rsidRPr="004E1BC7">
        <w:rPr>
          <w:b/>
        </w:rPr>
        <w:t>Panneau de configuration</w:t>
      </w:r>
      <w:r>
        <w:t xml:space="preserve"> &gt; sélectionnez </w:t>
      </w:r>
      <w:r w:rsidRPr="004E1BC7">
        <w:rPr>
          <w:b/>
        </w:rPr>
        <w:t>Outils d'administration</w:t>
      </w:r>
      <w:r>
        <w:t xml:space="preserve"> &gt; sélectionnez </w:t>
      </w:r>
      <w:r w:rsidRPr="004E1BC7">
        <w:rPr>
          <w:b/>
        </w:rPr>
        <w:t>Gestion de l'ordinateur</w:t>
      </w:r>
      <w:r>
        <w:t>.</w:t>
      </w:r>
    </w:p>
    <w:p w14:paraId="2FCECE92" w14:textId="77777777" w:rsidR="00117EAD" w:rsidRDefault="00117EAD" w:rsidP="00EB6F64">
      <w:pPr>
        <w:pStyle w:val="SubStepAlpha"/>
        <w:keepNext/>
        <w:spacing w:line="360" w:lineRule="auto"/>
      </w:pPr>
      <w:r>
        <w:lastRenderedPageBreak/>
        <w:t xml:space="preserve">Sélectionnez </w:t>
      </w:r>
      <w:r w:rsidRPr="004E1BC7">
        <w:rPr>
          <w:b/>
        </w:rPr>
        <w:t>Utilisateurs et groupes locaux</w:t>
      </w:r>
      <w:r>
        <w:t xml:space="preserve">. Cliquez sur le dossier </w:t>
      </w:r>
      <w:r>
        <w:rPr>
          <w:b/>
        </w:rPr>
        <w:t>Utilisateurs</w:t>
      </w:r>
      <w:r>
        <w:t>.</w:t>
      </w:r>
    </w:p>
    <w:p w14:paraId="2BD788DD" w14:textId="77777777" w:rsidR="00117EAD" w:rsidRDefault="00117EAD" w:rsidP="00EB6F64">
      <w:pPr>
        <w:pStyle w:val="Visual"/>
        <w:spacing w:line="360" w:lineRule="auto"/>
      </w:pPr>
      <w:r>
        <w:rPr>
          <w:noProof/>
          <w:lang w:val="en-US"/>
        </w:rPr>
        <w:drawing>
          <wp:inline distT="0" distB="0" distL="0" distR="0" wp14:anchorId="264F0653" wp14:editId="40B25FA4">
            <wp:extent cx="5486400" cy="2383427"/>
            <wp:effectExtent l="0" t="0" r="0" b="0"/>
            <wp:docPr id="14" name="Picture 14" descr="Screenshot of Computer Management showing the Users fold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740" w14:textId="77777777" w:rsidR="00117EAD" w:rsidRDefault="00117EAD" w:rsidP="00EB6F64">
      <w:pPr>
        <w:pStyle w:val="SubStepAlpha"/>
        <w:spacing w:line="360" w:lineRule="auto"/>
      </w:pPr>
      <w:r>
        <w:t xml:space="preserve">Cliquez avec le bouton droit sur </w:t>
      </w:r>
      <w:r w:rsidRPr="007D40B4">
        <w:rPr>
          <w:b/>
        </w:rPr>
        <w:t>User1</w:t>
      </w:r>
      <w:r>
        <w:t xml:space="preserve"> et sélectionnez </w:t>
      </w:r>
      <w:r w:rsidRPr="007D40B4">
        <w:rPr>
          <w:b/>
        </w:rPr>
        <w:t>Propriétés</w:t>
      </w:r>
      <w:r>
        <w:t>.</w:t>
      </w:r>
    </w:p>
    <w:p w14:paraId="4D7C283C" w14:textId="77777777" w:rsidR="00117EAD" w:rsidRDefault="00117EAD" w:rsidP="00EB6F64">
      <w:pPr>
        <w:pStyle w:val="SubStepAlpha"/>
        <w:spacing w:line="360" w:lineRule="auto"/>
      </w:pPr>
      <w:r>
        <w:t xml:space="preserve">Cliquez sur l'onglet </w:t>
      </w:r>
      <w:r w:rsidRPr="00BA5B82">
        <w:rPr>
          <w:b/>
        </w:rPr>
        <w:t>Membre de</w:t>
      </w:r>
      <w:r>
        <w:t>.</w:t>
      </w:r>
    </w:p>
    <w:p w14:paraId="24B1C440" w14:textId="77777777" w:rsidR="008D4B62" w:rsidRDefault="008D4B62" w:rsidP="00EB6F64">
      <w:pPr>
        <w:pStyle w:val="Heading4"/>
        <w:spacing w:line="360" w:lineRule="auto"/>
      </w:pPr>
      <w:r>
        <w:t>Question :</w:t>
      </w:r>
    </w:p>
    <w:p w14:paraId="0D6CF5C0" w14:textId="77777777" w:rsidR="008D4B62" w:rsidRDefault="00117EAD" w:rsidP="00EB6F64">
      <w:pPr>
        <w:pStyle w:val="BodyTextL50"/>
        <w:spacing w:before="0" w:line="360" w:lineRule="auto"/>
      </w:pPr>
      <w:r>
        <w:t>De quel groupe User1 est-il membre ?</w:t>
      </w:r>
    </w:p>
    <w:p w14:paraId="19825A52" w14:textId="77777777" w:rsidR="00117EAD" w:rsidRDefault="00117EAD" w:rsidP="00EB6F64">
      <w:pPr>
        <w:pStyle w:val="SubStepAlpha"/>
        <w:spacing w:after="0" w:line="360" w:lineRule="auto"/>
      </w:pPr>
      <w:r>
        <w:t xml:space="preserve">Cliquez avec le bouton droit sur le compte </w:t>
      </w:r>
      <w:r w:rsidRPr="008B3F1D">
        <w:rPr>
          <w:b/>
        </w:rPr>
        <w:t>CyberOpsUser</w:t>
      </w:r>
      <w:r>
        <w:t xml:space="preserve">, puis sélectionnez </w:t>
      </w:r>
      <w:r w:rsidRPr="00BA5B82">
        <w:rPr>
          <w:b/>
        </w:rPr>
        <w:t>Propriétés</w:t>
      </w:r>
      <w:r>
        <w:t>.</w:t>
      </w:r>
    </w:p>
    <w:p w14:paraId="12336069" w14:textId="77777777" w:rsidR="008D4B62" w:rsidRDefault="008D4B62" w:rsidP="00EB6F64">
      <w:pPr>
        <w:pStyle w:val="Heading4"/>
        <w:spacing w:line="360" w:lineRule="auto"/>
      </w:pPr>
      <w:r>
        <w:t>Question :</w:t>
      </w:r>
    </w:p>
    <w:p w14:paraId="473B2F04" w14:textId="45992DCA" w:rsidR="008D4B62" w:rsidRDefault="00117EAD" w:rsidP="00EB6F64">
      <w:pPr>
        <w:pStyle w:val="BodyTextL50"/>
        <w:spacing w:before="0" w:line="360" w:lineRule="auto"/>
      </w:pPr>
      <w:r>
        <w:t>De quel groupe cet utilisateur est-il membre ?</w:t>
      </w:r>
    </w:p>
    <w:p w14:paraId="12473818" w14:textId="77777777" w:rsidR="00117EAD" w:rsidRDefault="00117EAD" w:rsidP="00EB6F64">
      <w:pPr>
        <w:pStyle w:val="Heading2"/>
        <w:spacing w:line="360" w:lineRule="auto"/>
      </w:pPr>
      <w:r>
        <w:t>Modifier des comptes d'utilisateur local</w:t>
      </w:r>
    </w:p>
    <w:p w14:paraId="513FAD8F" w14:textId="77777777" w:rsidR="00117EAD" w:rsidRPr="000E0EB0" w:rsidRDefault="00117EAD" w:rsidP="00EB6F64">
      <w:pPr>
        <w:pStyle w:val="Heading3"/>
        <w:spacing w:line="360" w:lineRule="auto"/>
      </w:pPr>
      <w:r>
        <w:t>Modifiez le type de compte.</w:t>
      </w:r>
    </w:p>
    <w:p w14:paraId="70B51676" w14:textId="2F1B9E0E" w:rsidR="00117EAD" w:rsidRDefault="00117EAD" w:rsidP="00EB6F64">
      <w:pPr>
        <w:pStyle w:val="SubStepAlpha"/>
        <w:spacing w:line="360" w:lineRule="auto"/>
      </w:pPr>
      <w:r>
        <w:t xml:space="preserve">Accédez au </w:t>
      </w:r>
      <w:r w:rsidRPr="00974699">
        <w:rPr>
          <w:b/>
        </w:rPr>
        <w:t>Panneau de configuration</w:t>
      </w:r>
      <w:r>
        <w:t xml:space="preserve"> et sélectionnez </w:t>
      </w:r>
      <w:r w:rsidRPr="00974699">
        <w:rPr>
          <w:b/>
        </w:rPr>
        <w:t>Comptes d'utilisateurs</w:t>
      </w:r>
      <w:r>
        <w:t xml:space="preserve">. Cliquez sur </w:t>
      </w:r>
      <w:r w:rsidRPr="00974699">
        <w:rPr>
          <w:b/>
        </w:rPr>
        <w:t>Gérer un autre compte</w:t>
      </w:r>
      <w:r>
        <w:t xml:space="preserve">. Sélectionnez </w:t>
      </w:r>
      <w:r w:rsidRPr="00974699">
        <w:rPr>
          <w:b/>
        </w:rPr>
        <w:t>User1</w:t>
      </w:r>
      <w:r>
        <w:t>.</w:t>
      </w:r>
    </w:p>
    <w:p w14:paraId="6E2BA9EC" w14:textId="77777777" w:rsidR="00117EAD" w:rsidRDefault="00117EAD" w:rsidP="00EB6F64">
      <w:pPr>
        <w:pStyle w:val="SubStepAlpha"/>
        <w:spacing w:line="360" w:lineRule="auto"/>
      </w:pPr>
      <w:r>
        <w:t xml:space="preserve">Dans la fenêtre Modifier un compte, cliquez sur le compte </w:t>
      </w:r>
      <w:r>
        <w:rPr>
          <w:b/>
        </w:rPr>
        <w:t>User1</w:t>
      </w:r>
      <w:r>
        <w:t xml:space="preserve">. Cliquez sur </w:t>
      </w:r>
      <w:r>
        <w:rPr>
          <w:b/>
        </w:rPr>
        <w:t>Modifier le type de compte</w:t>
      </w:r>
      <w:r>
        <w:t>.</w:t>
      </w:r>
    </w:p>
    <w:p w14:paraId="77C93A8B" w14:textId="77777777" w:rsidR="00117EAD" w:rsidRDefault="00117EAD" w:rsidP="00EB6F64">
      <w:pPr>
        <w:pStyle w:val="SubStepAlpha"/>
        <w:spacing w:line="360" w:lineRule="auto"/>
      </w:pPr>
      <w:r>
        <w:t xml:space="preserve">Cochez la case </w:t>
      </w:r>
      <w:r w:rsidRPr="00034B25">
        <w:rPr>
          <w:b/>
        </w:rPr>
        <w:t>Administrateur</w:t>
      </w:r>
      <w:r>
        <w:t xml:space="preserve">. Cliquez sur </w:t>
      </w:r>
      <w:r>
        <w:rPr>
          <w:b/>
        </w:rPr>
        <w:t>Modifier le type de compte</w:t>
      </w:r>
      <w:r>
        <w:t>.</w:t>
      </w:r>
    </w:p>
    <w:p w14:paraId="5B0E3CFD" w14:textId="77777777" w:rsidR="00117EAD" w:rsidRDefault="00117EAD" w:rsidP="00EB6F64">
      <w:pPr>
        <w:pStyle w:val="SubStepAlpha"/>
        <w:spacing w:line="360" w:lineRule="auto"/>
      </w:pPr>
      <w:r>
        <w:t>Le compte User1 dispose désormais de droits d'administration.</w:t>
      </w:r>
    </w:p>
    <w:p w14:paraId="4C46943F" w14:textId="77777777" w:rsidR="00117EAD" w:rsidRDefault="00117EAD" w:rsidP="00EB6F64">
      <w:pPr>
        <w:pStyle w:val="SubStepAlpha"/>
        <w:spacing w:line="360" w:lineRule="auto"/>
      </w:pPr>
      <w:r>
        <w:t xml:space="preserve">Accédez à </w:t>
      </w:r>
      <w:r>
        <w:rPr>
          <w:b/>
        </w:rPr>
        <w:t>Panneau de configuration</w:t>
      </w:r>
      <w:r>
        <w:t xml:space="preserve"> &gt; </w:t>
      </w:r>
      <w:r>
        <w:rPr>
          <w:b/>
        </w:rPr>
        <w:t>Outils d'administration</w:t>
      </w:r>
      <w:r>
        <w:t xml:space="preserve"> &gt; </w:t>
      </w:r>
      <w:r>
        <w:rPr>
          <w:b/>
        </w:rPr>
        <w:t>Gestion de l'ordinateur</w:t>
      </w:r>
      <w:r>
        <w:t xml:space="preserve">. Cliquez sur </w:t>
      </w:r>
      <w:r>
        <w:rPr>
          <w:b/>
        </w:rPr>
        <w:t>Utilisateurs et groupes locaux</w:t>
      </w:r>
      <w:r>
        <w:t xml:space="preserve"> &gt; </w:t>
      </w:r>
      <w:r>
        <w:rPr>
          <w:b/>
        </w:rPr>
        <w:t>Utilisateurs</w:t>
      </w:r>
      <w:r>
        <w:t>.</w:t>
      </w:r>
    </w:p>
    <w:p w14:paraId="4AB202A9" w14:textId="77777777" w:rsidR="00117EAD" w:rsidRDefault="00117EAD" w:rsidP="00EB6F64">
      <w:pPr>
        <w:pStyle w:val="SubStepAlpha"/>
        <w:spacing w:after="0" w:line="360" w:lineRule="auto"/>
      </w:pPr>
      <w:r>
        <w:t xml:space="preserve">Cliquez avec le bouton droit sur </w:t>
      </w:r>
      <w:r w:rsidRPr="003215A3">
        <w:rPr>
          <w:b/>
        </w:rPr>
        <w:t>User1</w:t>
      </w:r>
      <w:r>
        <w:t xml:space="preserve"> et sélectionnez </w:t>
      </w:r>
      <w:r>
        <w:rPr>
          <w:b/>
        </w:rPr>
        <w:t>Propriétés</w:t>
      </w:r>
      <w:r>
        <w:t xml:space="preserve">. Cliquez sur l'onglet </w:t>
      </w:r>
      <w:r>
        <w:rPr>
          <w:b/>
        </w:rPr>
        <w:t>Membre de</w:t>
      </w:r>
      <w:r>
        <w:t>.</w:t>
      </w:r>
    </w:p>
    <w:p w14:paraId="06699443" w14:textId="77777777" w:rsidR="008D4B62" w:rsidRDefault="008D4B62" w:rsidP="00EB6F64">
      <w:pPr>
        <w:pStyle w:val="Heading4"/>
        <w:spacing w:line="360" w:lineRule="auto"/>
      </w:pPr>
      <w:r>
        <w:t>Question :</w:t>
      </w:r>
    </w:p>
    <w:p w14:paraId="2A1CFC11" w14:textId="02BC21CE" w:rsidR="00117EAD" w:rsidRDefault="00117EAD" w:rsidP="00EB6F64">
      <w:pPr>
        <w:pStyle w:val="BodyTextL50"/>
        <w:spacing w:before="0" w:line="360" w:lineRule="auto"/>
      </w:pPr>
      <w:r>
        <w:t>À quels groupes User1 appartient-il ?</w:t>
      </w:r>
    </w:p>
    <w:p w14:paraId="34FED684" w14:textId="7FCBF9A7" w:rsidR="00117EAD" w:rsidRDefault="008D4B62" w:rsidP="00EB6F64">
      <w:pPr>
        <w:pStyle w:val="AnswerLineL50"/>
        <w:spacing w:line="360" w:lineRule="auto"/>
      </w:pPr>
      <w:r>
        <w:t>Saisissez vos réponses ici</w:t>
      </w:r>
    </w:p>
    <w:p w14:paraId="2F786497" w14:textId="77777777" w:rsidR="00117EAD" w:rsidRDefault="00117EAD" w:rsidP="00EB6F64">
      <w:pPr>
        <w:pStyle w:val="BodyTextL50"/>
        <w:spacing w:line="360" w:lineRule="auto"/>
        <w:rPr>
          <w:rStyle w:val="AnswerGray"/>
        </w:rPr>
      </w:pPr>
      <w:r>
        <w:rPr>
          <w:rStyle w:val="AnswerGray"/>
        </w:rPr>
        <w:lastRenderedPageBreak/>
        <w:t>Administrateurs et utilisateurs</w:t>
      </w:r>
    </w:p>
    <w:p w14:paraId="38B7B824" w14:textId="77777777" w:rsidR="00117EAD" w:rsidRPr="003215A3" w:rsidRDefault="00117EAD" w:rsidP="00EB6F64">
      <w:pPr>
        <w:pStyle w:val="SubStepAlpha"/>
        <w:keepNext/>
        <w:spacing w:line="360" w:lineRule="auto"/>
      </w:pPr>
      <w:r>
        <w:t xml:space="preserve">Sélectionnez </w:t>
      </w:r>
      <w:r>
        <w:rPr>
          <w:b/>
        </w:rPr>
        <w:t>Administrateurs</w:t>
      </w:r>
      <w:r>
        <w:t xml:space="preserve">, puis cliquez sur </w:t>
      </w:r>
      <w:r>
        <w:rPr>
          <w:b/>
        </w:rPr>
        <w:t>Supprimer</w:t>
      </w:r>
      <w:r>
        <w:t xml:space="preserve"> pour retirer User1 du groupe d'administrateurs. Cliquez sur </w:t>
      </w:r>
      <w:r>
        <w:rPr>
          <w:b/>
        </w:rPr>
        <w:t>OK</w:t>
      </w:r>
      <w:r>
        <w:t xml:space="preserve"> pour continuer.</w:t>
      </w:r>
    </w:p>
    <w:p w14:paraId="19C2BF8B" w14:textId="77777777" w:rsidR="00117EAD" w:rsidRPr="00352494" w:rsidRDefault="00117EAD" w:rsidP="00EB6F64">
      <w:pPr>
        <w:pStyle w:val="Heading3"/>
        <w:spacing w:line="360" w:lineRule="auto"/>
      </w:pPr>
      <w:r>
        <w:t>Supprimez le compte.</w:t>
      </w:r>
    </w:p>
    <w:p w14:paraId="5F3B080B" w14:textId="77777777" w:rsidR="00117EAD" w:rsidRDefault="00117EAD" w:rsidP="00EB6F64">
      <w:pPr>
        <w:pStyle w:val="SubStepAlpha"/>
        <w:keepNext/>
        <w:spacing w:line="360" w:lineRule="auto"/>
      </w:pPr>
      <w:r>
        <w:t xml:space="preserve">Pour supprimer le compte, cliquez avec le bouton droit sur </w:t>
      </w:r>
      <w:r>
        <w:rPr>
          <w:b/>
        </w:rPr>
        <w:t>User1</w:t>
      </w:r>
      <w:r>
        <w:t xml:space="preserve"> et sélectionnez </w:t>
      </w:r>
      <w:r>
        <w:rPr>
          <w:b/>
        </w:rPr>
        <w:t>Supprimer</w:t>
      </w:r>
      <w:r>
        <w:t>.</w:t>
      </w:r>
    </w:p>
    <w:p w14:paraId="76B071F3" w14:textId="77777777" w:rsidR="00117EAD" w:rsidRDefault="00117EAD" w:rsidP="00EB6F64">
      <w:pPr>
        <w:pStyle w:val="Visual"/>
        <w:spacing w:line="360" w:lineRule="auto"/>
      </w:pPr>
      <w:r w:rsidRPr="00B04215">
        <w:rPr>
          <w:noProof/>
          <w:lang w:val="en-US"/>
        </w:rPr>
        <w:drawing>
          <wp:inline distT="0" distB="0" distL="0" distR="0" wp14:anchorId="314CF93A" wp14:editId="71020514">
            <wp:extent cx="5486400" cy="2014401"/>
            <wp:effectExtent l="0" t="0" r="0" b="5080"/>
            <wp:docPr id="28" name="Picture 28" descr="Screenshot showing Local Users and Groups with User1 highlighted and delet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677" w14:textId="77777777" w:rsidR="008D4B62" w:rsidRDefault="00117EAD" w:rsidP="00EB6F64">
      <w:pPr>
        <w:pStyle w:val="SubStepAlpha"/>
        <w:spacing w:after="0" w:line="360" w:lineRule="auto"/>
      </w:pPr>
      <w:r>
        <w:t xml:space="preserve">Cliquez sur </w:t>
      </w:r>
      <w:r>
        <w:rPr>
          <w:b/>
        </w:rPr>
        <w:t xml:space="preserve">OK </w:t>
      </w:r>
      <w:r>
        <w:t>pour confirmer la suppression.</w:t>
      </w:r>
    </w:p>
    <w:p w14:paraId="4D4B9082" w14:textId="35AF7385" w:rsidR="008D4B62" w:rsidRDefault="008D4B62" w:rsidP="00EB6F64">
      <w:pPr>
        <w:pStyle w:val="Heading4"/>
        <w:spacing w:line="360" w:lineRule="auto"/>
      </w:pPr>
      <w:r>
        <w:t>Question :</w:t>
      </w:r>
    </w:p>
    <w:p w14:paraId="26EF7BAD" w14:textId="4A3BFE64" w:rsidR="008D4B62" w:rsidRPr="00974699" w:rsidRDefault="008D4B62" w:rsidP="00EB6F64">
      <w:pPr>
        <w:pStyle w:val="BodyTextL50"/>
        <w:spacing w:before="0" w:line="360" w:lineRule="auto"/>
      </w:pPr>
      <w:r>
        <w:t>Quelle autre méthode permet de supprimer un compte d'utilisateur ?</w:t>
      </w:r>
    </w:p>
    <w:p w14:paraId="62F82B1D" w14:textId="60F27503" w:rsidR="00117EAD" w:rsidRDefault="00117EAD" w:rsidP="00EB6F64">
      <w:pPr>
        <w:pStyle w:val="Heading1"/>
        <w:spacing w:line="360" w:lineRule="auto"/>
      </w:pPr>
      <w:r>
        <w:t>Questions de réflexion</w:t>
      </w:r>
    </w:p>
    <w:p w14:paraId="659AD6B1" w14:textId="77777777" w:rsidR="00117EAD" w:rsidRDefault="00117EAD" w:rsidP="00EB6F64">
      <w:pPr>
        <w:pStyle w:val="ReflectionQ"/>
        <w:keepNext w:val="0"/>
        <w:spacing w:line="360" w:lineRule="auto"/>
      </w:pPr>
      <w:r>
        <w:t>Pourquoi est-ce important de protéger tous les comptes à l'aide de mots de passe forts ?</w:t>
      </w:r>
    </w:p>
    <w:p w14:paraId="1092A7A4" w14:textId="77777777" w:rsidR="00117EAD" w:rsidRDefault="00117EAD" w:rsidP="00EB6F64">
      <w:pPr>
        <w:pStyle w:val="ReflectionQ"/>
        <w:keepNext w:val="0"/>
        <w:spacing w:line="360" w:lineRule="auto"/>
      </w:pPr>
      <w:r>
        <w:t xml:space="preserve">Pourquoi créer un utilisateur avec des droits </w:t>
      </w:r>
      <w:proofErr w:type="gramStart"/>
      <w:r>
        <w:t>standard</w:t>
      </w:r>
      <w:proofErr w:type="gramEnd"/>
      <w:r>
        <w:t> ?</w:t>
      </w:r>
    </w:p>
    <w:p w14:paraId="506BF8FB" w14:textId="22178D36" w:rsidR="00117EAD" w:rsidRPr="00117EAD" w:rsidRDefault="00117EAD" w:rsidP="00EB6F64">
      <w:pPr>
        <w:pStyle w:val="ConfigWindow"/>
        <w:spacing w:line="360" w:lineRule="auto"/>
      </w:pPr>
      <w:r>
        <w:t>Fin du document</w:t>
      </w:r>
    </w:p>
    <w:sectPr w:rsidR="00117EAD" w:rsidRPr="00117EAD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30193" w14:textId="77777777" w:rsidR="00FC1C4C" w:rsidRDefault="00FC1C4C" w:rsidP="00710659">
      <w:pPr>
        <w:spacing w:after="0" w:line="240" w:lineRule="auto"/>
      </w:pPr>
      <w:r>
        <w:separator/>
      </w:r>
    </w:p>
    <w:p w14:paraId="08105C84" w14:textId="77777777" w:rsidR="00FC1C4C" w:rsidRDefault="00FC1C4C"/>
  </w:endnote>
  <w:endnote w:type="continuationSeparator" w:id="0">
    <w:p w14:paraId="55EA4D61" w14:textId="77777777" w:rsidR="00FC1C4C" w:rsidRDefault="00FC1C4C" w:rsidP="00710659">
      <w:pPr>
        <w:spacing w:after="0" w:line="240" w:lineRule="auto"/>
      </w:pPr>
      <w:r>
        <w:continuationSeparator/>
      </w:r>
    </w:p>
    <w:p w14:paraId="18A774CE" w14:textId="77777777" w:rsidR="00FC1C4C" w:rsidRDefault="00FC1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367E3" w14:textId="45B0FB4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customXmlDelRangeStart w:id="6" w:author="Rasha Ismail" w:date="2020-11-23T20:01:00Z"/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customXmlDelRangeEnd w:id="6"/>
        <w:r>
          <w:t>2018</w:t>
        </w:r>
        <w:customXmlDelRangeStart w:id="7" w:author="Rasha Ismail" w:date="2020-11-23T20:01:00Z"/>
      </w:sdtContent>
    </w:sdt>
    <w:customXmlDelRangeEnd w:id="7"/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ins w:id="8" w:author="Rasha Ismail" w:date="2020-11-23T20:01:00Z">
      <w:r w:rsidR="00A26F3F">
        <w:rPr>
          <w:noProof/>
        </w:rPr>
        <w:t>aa</w:t>
      </w:r>
    </w:ins>
    <w:del w:id="9" w:author="Rasha Ismail" w:date="2020-11-23T11:11:00Z">
      <w:r w:rsidR="00562072" w:rsidDel="00EB6F64">
        <w:rPr>
          <w:noProof/>
        </w:rPr>
        <w:delText>2020</w:delText>
      </w:r>
    </w:del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6F3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6F3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07C68" w14:textId="118021F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2018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ins w:id="10" w:author="Rasha Ismail" w:date="2020-11-23T20:01:00Z">
      <w:r w:rsidR="00A26F3F">
        <w:rPr>
          <w:noProof/>
        </w:rPr>
        <w:t>aa</w:t>
      </w:r>
    </w:ins>
    <w:del w:id="11" w:author="Rasha Ismail" w:date="2020-11-23T11:11:00Z">
      <w:r w:rsidR="00562072" w:rsidDel="00EB6F64">
        <w:rPr>
          <w:noProof/>
        </w:rPr>
        <w:delText>2020</w:delText>
      </w:r>
    </w:del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6F3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6F3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38478" w14:textId="77777777" w:rsidR="00FC1C4C" w:rsidRDefault="00FC1C4C" w:rsidP="00710659">
      <w:pPr>
        <w:spacing w:after="0" w:line="240" w:lineRule="auto"/>
      </w:pPr>
      <w:r>
        <w:separator/>
      </w:r>
    </w:p>
    <w:p w14:paraId="7AADD0EC" w14:textId="77777777" w:rsidR="00FC1C4C" w:rsidRDefault="00FC1C4C"/>
  </w:footnote>
  <w:footnote w:type="continuationSeparator" w:id="0">
    <w:p w14:paraId="7E51053D" w14:textId="77777777" w:rsidR="00FC1C4C" w:rsidRDefault="00FC1C4C" w:rsidP="00710659">
      <w:pPr>
        <w:spacing w:after="0" w:line="240" w:lineRule="auto"/>
      </w:pPr>
      <w:r>
        <w:continuationSeparator/>
      </w:r>
    </w:p>
    <w:p w14:paraId="0542F6DD" w14:textId="77777777" w:rsidR="00FC1C4C" w:rsidRDefault="00FC1C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DelRangeStart w:id="3" w:author="Rasha Ismail" w:date="2020-11-23T20:01:00Z"/>
  <w:sdt>
    <w:sdtPr>
      <w:alias w:val="Titre"/>
      <w:tag w:val=""/>
      <w:id w:val="-1711953976"/>
      <w:placeholder>
        <w:docPart w:val="FE424D2CDDE5442A94978CBD7C1123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customXmlDelRangeEnd w:id="3"/>
      <w:p w14:paraId="5B72E90F" w14:textId="3DE2B558" w:rsidR="00926CB2" w:rsidRPr="00505BB8" w:rsidRDefault="00505BB8" w:rsidP="00505BB8">
        <w:pPr>
          <w:pStyle w:val="PageHead"/>
        </w:pPr>
        <w:ins w:id="4" w:author="Rasha Ismail" w:date="2020-11-23T19:59:00Z">
          <w:r w:rsidRPr="00505BB8">
            <w:t>Travaux Pratiques – Créer des comptes d'utilisateur</w:t>
          </w:r>
        </w:ins>
      </w:p>
      <w:customXmlDelRangeStart w:id="5" w:author="Rasha Ismail" w:date="2020-11-23T20:01:00Z"/>
    </w:sdtContent>
  </w:sdt>
  <w:customXmlDelRange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6FAC" w14:textId="77777777"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102F1DE3" wp14:editId="7A9A43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A2A7D"/>
    <w:multiLevelType w:val="multilevel"/>
    <w:tmpl w:val="54940E92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2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6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3C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EA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18C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3B8"/>
    <w:rsid w:val="002C475E"/>
    <w:rsid w:val="002C6AD6"/>
    <w:rsid w:val="002D6C2A"/>
    <w:rsid w:val="002D7A86"/>
    <w:rsid w:val="002F45FF"/>
    <w:rsid w:val="002F66D3"/>
    <w:rsid w:val="002F6D17"/>
    <w:rsid w:val="00302887"/>
    <w:rsid w:val="00303A94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FFB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BB8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07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06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7D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F97"/>
    <w:rsid w:val="008B4F20"/>
    <w:rsid w:val="008B68E7"/>
    <w:rsid w:val="008B7FFD"/>
    <w:rsid w:val="008C286A"/>
    <w:rsid w:val="008C2920"/>
    <w:rsid w:val="008C4307"/>
    <w:rsid w:val="008D23DF"/>
    <w:rsid w:val="008D4B6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69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F3F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A5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2731"/>
    <w:rsid w:val="00D139C8"/>
    <w:rsid w:val="00D17F81"/>
    <w:rsid w:val="00D2758C"/>
    <w:rsid w:val="00D275CA"/>
    <w:rsid w:val="00D2789B"/>
    <w:rsid w:val="00D345AB"/>
    <w:rsid w:val="00D41566"/>
    <w:rsid w:val="00D4329B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F3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6F64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842"/>
    <w:rsid w:val="00FA3B9F"/>
    <w:rsid w:val="00FA3F06"/>
    <w:rsid w:val="00FA4A26"/>
    <w:rsid w:val="00FA7084"/>
    <w:rsid w:val="00FA7BEF"/>
    <w:rsid w:val="00FB056F"/>
    <w:rsid w:val="00FB1105"/>
    <w:rsid w:val="00FB1929"/>
    <w:rsid w:val="00FB5FD9"/>
    <w:rsid w:val="00FB6713"/>
    <w:rsid w:val="00FB7FFE"/>
    <w:rsid w:val="00FC1C4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9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D4B6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A384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62072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B2F97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A384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A384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D4B6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A384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62072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B2F97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A384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A384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424D2CDDE5442A94978CBD7C11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14120-FAAD-4C28-A98C-0273414636F2}"/>
      </w:docPartPr>
      <w:docPartBody>
        <w:p w:rsidR="007B6019" w:rsidRDefault="00906372">
          <w:pPr>
            <w:pStyle w:val="FE424D2CDDE5442A94978CBD7C112386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72"/>
    <w:rsid w:val="00377DE6"/>
    <w:rsid w:val="00487396"/>
    <w:rsid w:val="007B6019"/>
    <w:rsid w:val="009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019"/>
    <w:rPr>
      <w:color w:val="808080"/>
    </w:rPr>
  </w:style>
  <w:style w:type="paragraph" w:customStyle="1" w:styleId="FE424D2CDDE5442A94978CBD7C112386">
    <w:name w:val="FE424D2CDDE5442A94978CBD7C112386"/>
  </w:style>
  <w:style w:type="paragraph" w:customStyle="1" w:styleId="B6EC261D0F7A4465914755238A885BD2">
    <w:name w:val="B6EC261D0F7A4465914755238A885BD2"/>
    <w:rsid w:val="007B6019"/>
    <w:pPr>
      <w:spacing w:after="200" w:line="276" w:lineRule="auto"/>
    </w:pPr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019"/>
    <w:rPr>
      <w:color w:val="808080"/>
    </w:rPr>
  </w:style>
  <w:style w:type="paragraph" w:customStyle="1" w:styleId="FE424D2CDDE5442A94978CBD7C112386">
    <w:name w:val="FE424D2CDDE5442A94978CBD7C112386"/>
  </w:style>
  <w:style w:type="paragraph" w:customStyle="1" w:styleId="B6EC261D0F7A4465914755238A885BD2">
    <w:name w:val="B6EC261D0F7A4465914755238A885BD2"/>
    <w:rsid w:val="007B6019"/>
    <w:pPr>
      <w:spacing w:after="20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1C78E7C8E6642868EF20102565AF5" ma:contentTypeVersion="12" ma:contentTypeDescription="Crée un document." ma:contentTypeScope="" ma:versionID="aa6e542ff31ed7827e5f433faf5f8c0b">
  <xsd:schema xmlns:xsd="http://www.w3.org/2001/XMLSchema" xmlns:xs="http://www.w3.org/2001/XMLSchema" xmlns:p="http://schemas.microsoft.com/office/2006/metadata/properties" xmlns:ns2="9531ffa9-41fb-4abd-b015-ce0898910300" xmlns:ns3="376d00dd-cc4e-4cb6-84e2-cbd91d4e8bbd" targetNamespace="http://schemas.microsoft.com/office/2006/metadata/properties" ma:root="true" ma:fieldsID="28c60e3dbcb10f88d10eac8697086c42" ns2:_="" ns3:_="">
    <xsd:import namespace="9531ffa9-41fb-4abd-b015-ce0898910300"/>
    <xsd:import namespace="376d00dd-cc4e-4cb6-84e2-cbd91d4e8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1ffa9-41fb-4abd-b015-ce0898910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d00dd-cc4e-4cb6-84e2-cbd91d4e8b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0414f0-460f-4065-b36b-eed57e5fd27d}" ma:internalName="TaxCatchAll" ma:showField="CatchAllData" ma:web="376d00dd-cc4e-4cb6-84e2-cbd91d4e8b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6d00dd-cc4e-4cb6-84e2-cbd91d4e8bbd" xsi:nil="true"/>
    <lcf76f155ced4ddcb4097134ff3c332f xmlns="9531ffa9-41fb-4abd-b015-ce08989103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CCF280-82FF-4D99-A314-3DB86236A8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FE0501-8CF5-4462-A194-4C45CDCBB01F}"/>
</file>

<file path=customXml/itemProps3.xml><?xml version="1.0" encoding="utf-8"?>
<ds:datastoreItem xmlns:ds="http://schemas.openxmlformats.org/officeDocument/2006/customXml" ds:itemID="{A4C97182-0C00-4CDE-BB5B-1D7FC4C7E983}"/>
</file>

<file path=customXml/itemProps4.xml><?xml version="1.0" encoding="utf-8"?>
<ds:datastoreItem xmlns:ds="http://schemas.openxmlformats.org/officeDocument/2006/customXml" ds:itemID="{F8FF0A6B-4697-4B24-9B9B-70CE493883F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18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– Créer des comptes d'utilisateur</dc:title>
  <dc:creator>SP</dc:creator>
  <dc:description>2018</dc:description>
  <cp:lastModifiedBy>Rasha Ismail</cp:lastModifiedBy>
  <cp:revision>12</cp:revision>
  <cp:lastPrinted>2020-11-23T18:01:00Z</cp:lastPrinted>
  <dcterms:created xsi:type="dcterms:W3CDTF">2020-05-08T04:19:00Z</dcterms:created>
  <dcterms:modified xsi:type="dcterms:W3CDTF">2020-11-23T18:01:00Z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0x01010043F1C78E7C8E6642868EF20102565AF5</vt:lpwstr>
  </property>
</Properties>
</file>